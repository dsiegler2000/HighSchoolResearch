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8A8101" w14:textId="578EDC0F" w:rsidR="0066709C" w:rsidRPr="00F763DF" w:rsidRDefault="00904304" w:rsidP="00C81A35">
      <w:r w:rsidRPr="00C81A35">
        <w:rPr>
          <w:b/>
        </w:rPr>
        <w:t>Title –</w:t>
      </w:r>
      <w:r w:rsidR="00A71AF7" w:rsidRPr="00C81A35">
        <w:rPr>
          <w:b/>
        </w:rPr>
        <w:t xml:space="preserve"> </w:t>
      </w:r>
      <w:r w:rsidR="006F5CB9">
        <w:t>Exchanging</w:t>
      </w:r>
      <w:ins w:id="0" w:author="Dylan Siegler" w:date="2016-07-11T18:25:00Z">
        <w:r w:rsidR="008B256B">
          <w:t xml:space="preserve"> of </w:t>
        </w:r>
      </w:ins>
      <w:r w:rsidR="006F5CB9">
        <w:t>s</w:t>
      </w:r>
      <w:ins w:id="1" w:author="Dylan Siegler" w:date="2016-07-11T18:25:00Z">
        <w:r w:rsidR="008B256B">
          <w:t xml:space="preserve">election </w:t>
        </w:r>
      </w:ins>
      <w:r w:rsidR="006F5CB9">
        <w:t>m</w:t>
      </w:r>
      <w:ins w:id="2" w:author="Dylan Siegler" w:date="2016-07-11T18:25:00Z">
        <w:r w:rsidR="008B256B">
          <w:t xml:space="preserve">arkers </w:t>
        </w:r>
      </w:ins>
      <w:ins w:id="3" w:author="Dylan Siegler" w:date="2016-07-11T18:26:00Z">
        <w:r w:rsidR="008B256B">
          <w:t xml:space="preserve">in pLKO.1 DNA plasmids </w:t>
        </w:r>
      </w:ins>
      <w:ins w:id="4" w:author="Brittany Barnwell" w:date="2016-07-12T09:08:00Z">
        <w:r w:rsidR="006F5CB9">
          <w:t>through</w:t>
        </w:r>
      </w:ins>
      <w:ins w:id="5" w:author="Dylan Siegler" w:date="2016-07-11T18:26:00Z">
        <w:r w:rsidR="008B256B">
          <w:t xml:space="preserve"> </w:t>
        </w:r>
      </w:ins>
      <w:r w:rsidR="006F5CB9">
        <w:t>c</w:t>
      </w:r>
      <w:ins w:id="6" w:author="Dylan Siegler" w:date="2016-07-11T18:26:00Z">
        <w:r w:rsidR="008B256B">
          <w:t>loning</w:t>
        </w:r>
      </w:ins>
      <w:r w:rsidR="00B35D57">
        <w:t xml:space="preserve"> technique</w:t>
      </w:r>
    </w:p>
    <w:p w14:paraId="557BF280" w14:textId="77777777" w:rsidR="00761A9B" w:rsidRDefault="00761A9B">
      <w:pPr>
        <w:rPr>
          <w:b/>
        </w:rPr>
      </w:pPr>
    </w:p>
    <w:p w14:paraId="7E128247" w14:textId="0F90DE19" w:rsidR="00904304" w:rsidRDefault="00904304">
      <w:r>
        <w:rPr>
          <w:b/>
        </w:rPr>
        <w:t xml:space="preserve">Authors – </w:t>
      </w:r>
      <w:r w:rsidR="00D20AAE">
        <w:t xml:space="preserve">Dylan Siegler, Brittany E. </w:t>
      </w:r>
      <w:proofErr w:type="spellStart"/>
      <w:r w:rsidR="00D20AAE">
        <w:t>Agui</w:t>
      </w:r>
      <w:r w:rsidR="00EB4DEE">
        <w:t>la</w:t>
      </w:r>
      <w:proofErr w:type="spellEnd"/>
      <w:r w:rsidR="00EB4DEE">
        <w:t xml:space="preserve">, </w:t>
      </w:r>
      <w:r w:rsidR="00D20AAE">
        <w:t xml:space="preserve">and </w:t>
      </w:r>
      <w:r w:rsidR="00EB4DEE">
        <w:t>Scott</w:t>
      </w:r>
      <w:r w:rsidR="00D20AAE">
        <w:t xml:space="preserve"> M.</w:t>
      </w:r>
      <w:r w:rsidR="00EB4DEE">
        <w:t xml:space="preserve"> Welford</w:t>
      </w:r>
    </w:p>
    <w:p w14:paraId="0F1308BF" w14:textId="77777777" w:rsidR="00761A9B" w:rsidRDefault="00761A9B">
      <w:pPr>
        <w:rPr>
          <w:b/>
        </w:rPr>
      </w:pPr>
    </w:p>
    <w:p w14:paraId="5BAB3393" w14:textId="31470521" w:rsidR="006D2D12" w:rsidRPr="006D2D12" w:rsidRDefault="006D2D12">
      <w:pPr>
        <w:rPr>
          <w:b/>
        </w:rPr>
      </w:pPr>
      <w:r>
        <w:rPr>
          <w:b/>
        </w:rPr>
        <w:t xml:space="preserve">Institution – </w:t>
      </w:r>
      <w:r>
        <w:t>Case Western Reserve University, School of Medicine</w:t>
      </w:r>
      <w:r w:rsidR="00D20AAE">
        <w:t>/University School</w:t>
      </w:r>
      <w:r>
        <w:t xml:space="preserve"> </w:t>
      </w:r>
    </w:p>
    <w:p w14:paraId="68433E9B" w14:textId="77777777" w:rsidR="00761A9B" w:rsidRDefault="00761A9B">
      <w:pPr>
        <w:rPr>
          <w:b/>
        </w:rPr>
      </w:pPr>
    </w:p>
    <w:p w14:paraId="481A7D74" w14:textId="45BECD38" w:rsidR="004D6EC3" w:rsidRDefault="00904304">
      <w:r>
        <w:rPr>
          <w:b/>
        </w:rPr>
        <w:t xml:space="preserve">Background – </w:t>
      </w:r>
      <w:r w:rsidR="006C30B9">
        <w:t>The technique of c</w:t>
      </w:r>
      <w:ins w:id="7" w:author="Dylan Siegler" w:date="2016-07-11T19:43:00Z">
        <w:r w:rsidR="00DC7320">
          <w:t xml:space="preserve">loning </w:t>
        </w:r>
      </w:ins>
      <w:r w:rsidR="00B53F96">
        <w:t xml:space="preserve">plasmids </w:t>
      </w:r>
      <w:ins w:id="8" w:author="Dylan Siegler" w:date="2016-07-11T19:43:00Z">
        <w:r w:rsidR="00DC7320">
          <w:t>provides scientist</w:t>
        </w:r>
      </w:ins>
      <w:r w:rsidR="006C30B9">
        <w:t>s</w:t>
      </w:r>
      <w:ins w:id="9" w:author="Dylan Siegler" w:date="2016-07-11T19:43:00Z">
        <w:r w:rsidR="00DC7320">
          <w:t xml:space="preserve"> the opportunity to study </w:t>
        </w:r>
      </w:ins>
      <w:ins w:id="10" w:author="Dylan Siegler" w:date="2016-07-11T19:44:00Z">
        <w:r w:rsidR="000516B7">
          <w:t>the effects of proteins</w:t>
        </w:r>
      </w:ins>
      <w:r w:rsidR="006C30B9">
        <w:t xml:space="preserve"> </w:t>
      </w:r>
      <w:ins w:id="11" w:author="Dylan Siegler" w:date="2016-07-11T19:44:00Z">
        <w:r w:rsidR="000516B7">
          <w:t xml:space="preserve">and pathways in </w:t>
        </w:r>
      </w:ins>
      <w:r w:rsidR="006C30B9">
        <w:t>various organisms</w:t>
      </w:r>
      <w:r w:rsidR="00BB0069">
        <w:t xml:space="preserve"> by easily modifying or changing the expression of a target</w:t>
      </w:r>
      <w:r w:rsidR="006C30B9">
        <w:t>.</w:t>
      </w:r>
      <w:r w:rsidR="00710D96">
        <w:t xml:space="preserve"> </w:t>
      </w:r>
      <w:ins w:id="12" w:author="Dylan Siegler" w:date="2016-07-11T19:49:00Z">
        <w:r w:rsidR="0015147F">
          <w:t xml:space="preserve">Cloning </w:t>
        </w:r>
      </w:ins>
      <w:r w:rsidR="00DB33FB">
        <w:t>a plasmid</w:t>
      </w:r>
      <w:r w:rsidR="002530D7">
        <w:t xml:space="preserve">, a circular piece of DNA that </w:t>
      </w:r>
      <w:r w:rsidR="00414AC7">
        <w:t>is separate from the chromosomal DNA and can replicate</w:t>
      </w:r>
      <w:r w:rsidR="004F083B">
        <w:t xml:space="preserve"> independent from the rest of the cell</w:t>
      </w:r>
      <w:r w:rsidR="00512310">
        <w:t>,</w:t>
      </w:r>
      <w:r w:rsidR="00DB33FB">
        <w:t xml:space="preserve"> is used for the purpose of transferring </w:t>
      </w:r>
      <w:r w:rsidR="00DB33FB" w:rsidRPr="00E85C72">
        <w:t>genetic information</w:t>
      </w:r>
      <w:r w:rsidR="00DB33FB">
        <w:t xml:space="preserve"> into another organism</w:t>
      </w:r>
      <w:ins w:id="13" w:author="Dylan Siegler" w:date="2016-07-11T19:53:00Z">
        <w:r w:rsidR="00116D7E">
          <w:t xml:space="preserve">. </w:t>
        </w:r>
      </w:ins>
      <w:r w:rsidR="0029298D">
        <w:t xml:space="preserve">The organism will then use its own </w:t>
      </w:r>
      <w:r w:rsidR="0029298D" w:rsidRPr="004A6CEC">
        <w:t>mechanisms</w:t>
      </w:r>
      <w:r w:rsidR="0029298D">
        <w:t xml:space="preserve"> to express the inserted plasmid.</w:t>
      </w:r>
      <w:r w:rsidR="00737793">
        <w:t xml:space="preserve"> After the </w:t>
      </w:r>
      <w:r w:rsidR="00E26598">
        <w:t xml:space="preserve">plasmid is expressed, </w:t>
      </w:r>
      <w:r w:rsidR="003830E8">
        <w:t xml:space="preserve">this expression can be further studied </w:t>
      </w:r>
      <w:r w:rsidR="0018136A">
        <w:t xml:space="preserve">to understand gene function, investigate promoters, </w:t>
      </w:r>
      <w:r w:rsidR="00052635">
        <w:t>small</w:t>
      </w:r>
      <w:r w:rsidR="0018136A">
        <w:t xml:space="preserve"> RNAs, and other genetic elements</w:t>
      </w:r>
      <w:r w:rsidR="00EC3AC4">
        <w:t>.</w:t>
      </w:r>
      <w:r w:rsidR="004D6EC3">
        <w:t xml:space="preserve"> </w:t>
      </w:r>
    </w:p>
    <w:p w14:paraId="56A26A91" w14:textId="77777777" w:rsidR="001B03B8" w:rsidRDefault="001B03B8">
      <w:pPr>
        <w:rPr>
          <w:b/>
        </w:rPr>
      </w:pPr>
    </w:p>
    <w:p w14:paraId="165E3557" w14:textId="59455DBB" w:rsidR="00904304" w:rsidRPr="00EC68FE" w:rsidRDefault="00904304">
      <w:r>
        <w:rPr>
          <w:b/>
        </w:rPr>
        <w:t xml:space="preserve">Goals – </w:t>
      </w:r>
      <w:r w:rsidR="001D587A">
        <w:t xml:space="preserve">Our goal was to successfully </w:t>
      </w:r>
      <w:r w:rsidR="00A004B9">
        <w:t xml:space="preserve">change the antibiotic selection marker from </w:t>
      </w:r>
      <w:proofErr w:type="spellStart"/>
      <w:r w:rsidR="00A004B9">
        <w:t>puromycin</w:t>
      </w:r>
      <w:proofErr w:type="spellEnd"/>
      <w:r w:rsidR="00A004B9">
        <w:t xml:space="preserve"> to </w:t>
      </w:r>
      <w:proofErr w:type="spellStart"/>
      <w:r w:rsidR="00A004B9">
        <w:t>blasticidin</w:t>
      </w:r>
      <w:proofErr w:type="spellEnd"/>
      <w:r w:rsidR="00A004B9">
        <w:t xml:space="preserve"> in pLKO.1 DNA plasmids. </w:t>
      </w:r>
    </w:p>
    <w:p w14:paraId="1AB69BEE" w14:textId="77777777" w:rsidR="00761A9B" w:rsidRDefault="00761A9B">
      <w:pPr>
        <w:rPr>
          <w:b/>
        </w:rPr>
      </w:pPr>
    </w:p>
    <w:p w14:paraId="6A88B421" w14:textId="32D0786C" w:rsidR="00761A9B" w:rsidRDefault="00904304">
      <w:r>
        <w:rPr>
          <w:b/>
        </w:rPr>
        <w:t xml:space="preserve">Materials and Methods – </w:t>
      </w:r>
      <w:r w:rsidR="0005763D">
        <w:t xml:space="preserve">In order to </w:t>
      </w:r>
      <w:r w:rsidR="00AB28FE">
        <w:t xml:space="preserve">extract </w:t>
      </w:r>
      <w:r w:rsidR="004A4376">
        <w:t xml:space="preserve">the </w:t>
      </w:r>
      <w:ins w:id="14" w:author="Brittany Barnwell" w:date="2016-07-11T14:20:00Z">
        <w:r w:rsidR="00C655F6">
          <w:t>parental vector</w:t>
        </w:r>
      </w:ins>
      <w:r w:rsidR="004A4376">
        <w:t xml:space="preserve"> </w:t>
      </w:r>
      <w:r w:rsidR="009259D0">
        <w:t xml:space="preserve">from our </w:t>
      </w:r>
      <w:ins w:id="15" w:author="Brittany Barnwell" w:date="2016-07-11T14:20:00Z">
        <w:r w:rsidR="00C655F6">
          <w:t>plasmid</w:t>
        </w:r>
      </w:ins>
      <w:r w:rsidR="009259D0">
        <w:t xml:space="preserve"> we </w:t>
      </w:r>
      <w:r w:rsidR="00E41B2A">
        <w:t>conducted</w:t>
      </w:r>
      <w:r w:rsidR="00101A4C">
        <w:t xml:space="preserve"> a restriction</w:t>
      </w:r>
      <w:r w:rsidR="00E41B2A">
        <w:t xml:space="preserve"> enzyme</w:t>
      </w:r>
      <w:r w:rsidR="00101A4C">
        <w:t xml:space="preserve"> digest</w:t>
      </w:r>
      <w:r w:rsidR="00E41B2A">
        <w:t>ion</w:t>
      </w:r>
      <w:r w:rsidR="00101A4C">
        <w:t xml:space="preserve"> </w:t>
      </w:r>
      <w:r w:rsidR="00CF292D">
        <w:t xml:space="preserve">using </w:t>
      </w:r>
      <w:r w:rsidR="00E41B2A">
        <w:t xml:space="preserve">specific </w:t>
      </w:r>
      <w:r w:rsidR="00CF292D">
        <w:t xml:space="preserve">restriction enzymes to </w:t>
      </w:r>
      <w:proofErr w:type="gramStart"/>
      <w:r w:rsidR="00CF292D">
        <w:t>target</w:t>
      </w:r>
      <w:proofErr w:type="gramEnd"/>
      <w:r w:rsidR="00CF292D">
        <w:t xml:space="preserve"> the appropriate sites</w:t>
      </w:r>
      <w:r w:rsidR="00E41B2A">
        <w:t xml:space="preserve"> on t</w:t>
      </w:r>
      <w:ins w:id="16" w:author="Brittany Barnwell" w:date="2016-07-11T14:12:00Z">
        <w:r w:rsidR="00E41B2A">
          <w:t>he plasmid</w:t>
        </w:r>
      </w:ins>
      <w:r w:rsidR="00CF292D">
        <w:t xml:space="preserve">. </w:t>
      </w:r>
      <w:ins w:id="17" w:author="Brittany Barnwell" w:date="2016-07-11T14:20:00Z">
        <w:r w:rsidR="00C655F6">
          <w:t xml:space="preserve">We used restriction enzymes, </w:t>
        </w:r>
        <w:proofErr w:type="spellStart"/>
        <w:r w:rsidR="00C655F6">
          <w:t>KpnI</w:t>
        </w:r>
        <w:proofErr w:type="spellEnd"/>
        <w:r w:rsidR="00C655F6">
          <w:t xml:space="preserve"> and </w:t>
        </w:r>
        <w:proofErr w:type="spellStart"/>
        <w:r w:rsidR="00C655F6">
          <w:t>BamHI</w:t>
        </w:r>
        <w:proofErr w:type="spellEnd"/>
        <w:r w:rsidR="00C655F6">
          <w:t xml:space="preserve">, to remove the </w:t>
        </w:r>
        <w:proofErr w:type="spellStart"/>
        <w:r w:rsidR="00C655F6">
          <w:t>puromycin</w:t>
        </w:r>
      </w:ins>
      <w:proofErr w:type="spellEnd"/>
      <w:ins w:id="18" w:author="Brittany Barnwell" w:date="2016-07-11T14:21:00Z">
        <w:r w:rsidR="00C655F6">
          <w:t xml:space="preserve"> </w:t>
        </w:r>
      </w:ins>
      <w:ins w:id="19" w:author="Brittany Barnwell" w:date="2016-07-11T14:20:00Z">
        <w:r w:rsidR="00C655F6">
          <w:t>segment</w:t>
        </w:r>
      </w:ins>
      <w:ins w:id="20" w:author="Brittany Barnwell" w:date="2016-07-11T14:21:00Z">
        <w:r w:rsidR="00C655F6">
          <w:t xml:space="preserve">. </w:t>
        </w:r>
      </w:ins>
      <w:r w:rsidR="00E41B2A">
        <w:t>W</w:t>
      </w:r>
      <w:r w:rsidR="008D08A7">
        <w:t xml:space="preserve">e </w:t>
      </w:r>
      <w:r w:rsidR="00E41B2A">
        <w:t xml:space="preserve">then performed gel electrophoresis on </w:t>
      </w:r>
      <w:r w:rsidR="001F624B">
        <w:t>our digest</w:t>
      </w:r>
      <w:r w:rsidR="00E41B2A">
        <w:t xml:space="preserve"> reactions</w:t>
      </w:r>
      <w:r w:rsidR="001F624B">
        <w:t xml:space="preserve"> </w:t>
      </w:r>
      <w:ins w:id="21" w:author="Brittany Barnwell" w:date="2016-07-11T14:13:00Z">
        <w:r w:rsidR="005D6EEC">
          <w:t>using a 1%</w:t>
        </w:r>
      </w:ins>
      <w:ins w:id="22" w:author="Brittany Barnwell" w:date="2016-07-11T14:15:00Z">
        <w:r w:rsidR="00306F59">
          <w:t xml:space="preserve"> </w:t>
        </w:r>
        <w:proofErr w:type="spellStart"/>
        <w:r w:rsidR="00306F59">
          <w:t>agarose</w:t>
        </w:r>
        <w:proofErr w:type="spellEnd"/>
        <w:r w:rsidR="00306F59">
          <w:t xml:space="preserve"> gel</w:t>
        </w:r>
      </w:ins>
      <w:ins w:id="23" w:author="Brittany Barnwell" w:date="2016-07-11T14:21:00Z">
        <w:r w:rsidR="002673BD">
          <w:t xml:space="preserve"> in order to separate the products</w:t>
        </w:r>
      </w:ins>
      <w:ins w:id="24" w:author="Brittany Barnwell" w:date="2016-07-11T14:15:00Z">
        <w:r w:rsidR="00306F59">
          <w:t>. We</w:t>
        </w:r>
      </w:ins>
      <w:r w:rsidR="001F624B">
        <w:t xml:space="preserve"> cut out the </w:t>
      </w:r>
      <w:ins w:id="25" w:author="Brittany Barnwell" w:date="2016-07-11T14:22:00Z">
        <w:r w:rsidR="00B7143E">
          <w:t xml:space="preserve">top </w:t>
        </w:r>
      </w:ins>
      <w:r w:rsidR="001F624B">
        <w:t>band</w:t>
      </w:r>
      <w:ins w:id="26" w:author="Brittany Barnwell" w:date="2016-07-11T14:16:00Z">
        <w:r w:rsidR="002C10B2">
          <w:t xml:space="preserve"> from the gel</w:t>
        </w:r>
      </w:ins>
      <w:r w:rsidR="001F624B">
        <w:t xml:space="preserve">, and </w:t>
      </w:r>
      <w:ins w:id="27" w:author="Dylan Siegler" w:date="2016-07-11T18:13:00Z">
        <w:r w:rsidR="001F187B">
          <w:t xml:space="preserve">we </w:t>
        </w:r>
      </w:ins>
      <w:ins w:id="28" w:author="Brittany Barnwell" w:date="2016-07-11T14:16:00Z">
        <w:r w:rsidR="00B7143E">
          <w:t>gel purified the sample</w:t>
        </w:r>
      </w:ins>
      <w:r w:rsidR="00130C18">
        <w:t xml:space="preserve"> in order to extract the </w:t>
      </w:r>
      <w:ins w:id="29" w:author="Brittany Barnwell" w:date="2016-07-11T14:22:00Z">
        <w:r w:rsidR="00B7143E">
          <w:t xml:space="preserve">parental vector without </w:t>
        </w:r>
        <w:proofErr w:type="spellStart"/>
        <w:r w:rsidR="00B7143E">
          <w:t>puromycin</w:t>
        </w:r>
      </w:ins>
      <w:proofErr w:type="spellEnd"/>
      <w:r w:rsidR="001C1D83">
        <w:t xml:space="preserve">. </w:t>
      </w:r>
      <w:ins w:id="30" w:author="Brittany Barnwell" w:date="2016-07-11T14:20:00Z">
        <w:r w:rsidR="00C655F6">
          <w:t>T</w:t>
        </w:r>
      </w:ins>
      <w:r w:rsidR="00FA6B6C">
        <w:t xml:space="preserve">hese </w:t>
      </w:r>
      <w:ins w:id="31" w:author="Brittany Barnwell" w:date="2016-07-11T14:20:00Z">
        <w:r w:rsidR="00C655F6">
          <w:t xml:space="preserve">same </w:t>
        </w:r>
      </w:ins>
      <w:r w:rsidR="00075376">
        <w:t xml:space="preserve">steps </w:t>
      </w:r>
      <w:ins w:id="32" w:author="Brittany Barnwell" w:date="2016-07-11T14:20:00Z">
        <w:r w:rsidR="00C655F6">
          <w:t>were repeated in order to obtain the</w:t>
        </w:r>
      </w:ins>
      <w:r w:rsidR="00075376">
        <w:t xml:space="preserve"> </w:t>
      </w:r>
      <w:proofErr w:type="spellStart"/>
      <w:ins w:id="33" w:author="Brittany Barnwell" w:date="2016-07-11T14:20:00Z">
        <w:r w:rsidR="00C655F6">
          <w:t>blasticidin</w:t>
        </w:r>
      </w:ins>
      <w:proofErr w:type="spellEnd"/>
      <w:ins w:id="34" w:author="Brittany Barnwell" w:date="2016-07-11T14:19:00Z">
        <w:r w:rsidR="00C655F6">
          <w:t xml:space="preserve"> segment</w:t>
        </w:r>
      </w:ins>
      <w:ins w:id="35" w:author="Brittany Barnwell" w:date="2016-07-11T14:23:00Z">
        <w:r w:rsidR="00CF602D">
          <w:t xml:space="preserve"> from a different parental vector.</w:t>
        </w:r>
      </w:ins>
      <w:r w:rsidR="00870C83">
        <w:t xml:space="preserve"> </w:t>
      </w:r>
      <w:r w:rsidR="00E21892">
        <w:t>We then proceeded to join the insert</w:t>
      </w:r>
      <w:ins w:id="36" w:author="Brittany Barnwell" w:date="2016-07-11T14:23:00Z">
        <w:r w:rsidR="00CF602D">
          <w:t xml:space="preserve"> (</w:t>
        </w:r>
        <w:proofErr w:type="spellStart"/>
        <w:r w:rsidR="00CF602D">
          <w:t>blasticidin</w:t>
        </w:r>
        <w:proofErr w:type="spellEnd"/>
        <w:r w:rsidR="00CF602D">
          <w:t>)</w:t>
        </w:r>
      </w:ins>
      <w:r w:rsidR="00E21892">
        <w:t xml:space="preserve"> an</w:t>
      </w:r>
      <w:r w:rsidR="00613FF9">
        <w:t xml:space="preserve">d the </w:t>
      </w:r>
      <w:ins w:id="37" w:author="Brittany Barnwell" w:date="2016-07-11T14:23:00Z">
        <w:r w:rsidR="00CF602D">
          <w:t xml:space="preserve">parental vector </w:t>
        </w:r>
      </w:ins>
      <w:r w:rsidR="000304AD">
        <w:t>via a ligation</w:t>
      </w:r>
      <w:ins w:id="38" w:author="Brittany Barnwell" w:date="2016-07-11T14:23:00Z">
        <w:r w:rsidR="00CF602D">
          <w:t xml:space="preserve"> reaction</w:t>
        </w:r>
      </w:ins>
      <w:r w:rsidR="000304AD">
        <w:t xml:space="preserve">. </w:t>
      </w:r>
      <w:r w:rsidR="00204A96">
        <w:t xml:space="preserve">We also </w:t>
      </w:r>
      <w:ins w:id="39" w:author="Brittany Barnwell" w:date="2016-07-11T14:24:00Z">
        <w:r w:rsidR="00CF602D">
          <w:t xml:space="preserve">performed </w:t>
        </w:r>
      </w:ins>
      <w:r w:rsidR="00204A96">
        <w:t>a vector-only</w:t>
      </w:r>
      <w:ins w:id="40" w:author="Brittany Barnwell" w:date="2016-07-11T14:24:00Z">
        <w:r w:rsidR="00CF602D">
          <w:t xml:space="preserve"> ligation</w:t>
        </w:r>
      </w:ins>
      <w:r w:rsidR="00204A96">
        <w:t xml:space="preserve"> </w:t>
      </w:r>
      <w:ins w:id="41" w:author="Brittany Barnwell" w:date="2016-07-11T14:24:00Z">
        <w:r w:rsidR="00CF602D">
          <w:t xml:space="preserve">reaction </w:t>
        </w:r>
      </w:ins>
      <w:r w:rsidR="00204A96">
        <w:t>as a negative control.</w:t>
      </w:r>
      <w:r w:rsidR="00AC4AE1">
        <w:t xml:space="preserve"> </w:t>
      </w:r>
      <w:ins w:id="42" w:author="Brittany Barnwell" w:date="2016-07-11T14:25:00Z">
        <w:r w:rsidR="00212923">
          <w:t xml:space="preserve">The ligation reactions were then transformed into </w:t>
        </w:r>
      </w:ins>
      <w:ins w:id="43" w:author="Brittany Barnwell" w:date="2016-07-11T14:26:00Z">
        <w:r w:rsidR="00212923" w:rsidRPr="001F187B">
          <w:rPr>
            <w:i/>
          </w:rPr>
          <w:t>E.</w:t>
        </w:r>
      </w:ins>
      <w:ins w:id="44" w:author="Dylan Siegler" w:date="2016-07-11T18:15:00Z">
        <w:r w:rsidR="001F187B">
          <w:rPr>
            <w:i/>
          </w:rPr>
          <w:t xml:space="preserve"> </w:t>
        </w:r>
      </w:ins>
      <w:ins w:id="45" w:author="Brittany Barnwell" w:date="2016-07-11T14:26:00Z">
        <w:r w:rsidR="00212923" w:rsidRPr="001F187B">
          <w:rPr>
            <w:i/>
          </w:rPr>
          <w:t>coli</w:t>
        </w:r>
        <w:r w:rsidR="00212923">
          <w:t xml:space="preserve"> competent cells and plated on LB and ampicillin agar plates</w:t>
        </w:r>
      </w:ins>
      <w:ins w:id="46" w:author="Brittany Barnwell" w:date="2016-07-11T14:30:00Z">
        <w:r w:rsidR="00302CBF">
          <w:t xml:space="preserve"> to be incubated overnight at 37</w:t>
        </w:r>
        <w:r w:rsidR="00302CBF" w:rsidRPr="00091EBC">
          <w:rPr>
            <w:rFonts w:ascii="Lucida Grande" w:hAnsi="Lucida Grande" w:cs="Lucida Grande"/>
            <w:b/>
            <w:color w:val="000000"/>
          </w:rPr>
          <w:t>°</w:t>
        </w:r>
        <w:r w:rsidR="00302CBF">
          <w:t>C</w:t>
        </w:r>
      </w:ins>
      <w:ins w:id="47" w:author="Brittany Barnwell" w:date="2016-07-11T14:31:00Z">
        <w:r w:rsidR="00D7017D">
          <w:t>.</w:t>
        </w:r>
      </w:ins>
      <w:ins w:id="48" w:author="Brittany Barnwell" w:date="2016-07-11T14:26:00Z">
        <w:r w:rsidR="00212923">
          <w:t xml:space="preserve"> </w:t>
        </w:r>
      </w:ins>
      <w:ins w:id="49" w:author="Brittany Barnwell" w:date="2016-07-11T14:31:00Z">
        <w:r w:rsidR="00D7017D">
          <w:t xml:space="preserve">Colonies were selected and grown overnight in LB + ampicillin broth. </w:t>
        </w:r>
      </w:ins>
      <w:r w:rsidR="005F602E">
        <w:t xml:space="preserve">We then extracted the DNA from the </w:t>
      </w:r>
      <w:ins w:id="50" w:author="Brittany Barnwell" w:date="2016-07-11T14:32:00Z">
        <w:r w:rsidR="00D7017D">
          <w:t xml:space="preserve">colonies </w:t>
        </w:r>
      </w:ins>
      <w:r w:rsidR="005F602E">
        <w:t>by conduct</w:t>
      </w:r>
      <w:r w:rsidR="001D1720">
        <w:t xml:space="preserve">ing a quick and dirty </w:t>
      </w:r>
      <w:proofErr w:type="spellStart"/>
      <w:r w:rsidR="001D1720">
        <w:t>miniprep</w:t>
      </w:r>
      <w:proofErr w:type="spellEnd"/>
      <w:r w:rsidR="001D1720">
        <w:t>.</w:t>
      </w:r>
      <w:r w:rsidR="008E0E6D">
        <w:t xml:space="preserve"> </w:t>
      </w:r>
      <w:ins w:id="51" w:author="Brittany Barnwell" w:date="2016-07-11T14:52:00Z">
        <w:r w:rsidR="006C5563">
          <w:t xml:space="preserve">To confirm that </w:t>
        </w:r>
      </w:ins>
      <w:ins w:id="52" w:author="Brittany Barnwell" w:date="2016-07-11T14:53:00Z">
        <w:r w:rsidR="006C5563">
          <w:t>our</w:t>
        </w:r>
      </w:ins>
      <w:ins w:id="53" w:author="Brittany Barnwell" w:date="2016-07-11T14:52:00Z">
        <w:r w:rsidR="006C5563">
          <w:t xml:space="preserve"> ligation </w:t>
        </w:r>
      </w:ins>
      <w:ins w:id="54" w:author="Brittany Barnwell" w:date="2016-07-11T14:53:00Z">
        <w:r w:rsidR="006C5563">
          <w:t>joined the correct</w:t>
        </w:r>
      </w:ins>
      <w:ins w:id="55" w:author="Brittany Barnwell" w:date="2016-07-11T14:54:00Z">
        <w:r w:rsidR="006C5563">
          <w:t xml:space="preserve"> two DNA segments, we digested the DNA extracted from individual colonies with restriction enzymes and performed a gel electrophoresis on the digestion products.</w:t>
        </w:r>
      </w:ins>
      <w:ins w:id="56" w:author="Brittany Barnwell" w:date="2016-07-11T14:52:00Z">
        <w:r w:rsidR="006C5563">
          <w:t xml:space="preserve"> </w:t>
        </w:r>
      </w:ins>
    </w:p>
    <w:p w14:paraId="02A899BC" w14:textId="77777777" w:rsidR="009950DF" w:rsidRPr="009950DF" w:rsidRDefault="009950DF"/>
    <w:p w14:paraId="583BC5D0" w14:textId="21677B69" w:rsidR="005063FB" w:rsidRDefault="00904304">
      <w:r>
        <w:rPr>
          <w:b/>
        </w:rPr>
        <w:t xml:space="preserve">Results – </w:t>
      </w:r>
      <w:r w:rsidR="00DA2CC3">
        <w:t xml:space="preserve">We </w:t>
      </w:r>
      <w:ins w:id="57" w:author="Brittany Barnwell" w:date="2016-07-11T15:04:00Z">
        <w:r w:rsidR="00B075F6">
          <w:t xml:space="preserve">have </w:t>
        </w:r>
      </w:ins>
      <w:r w:rsidR="009220FC">
        <w:t xml:space="preserve">successfully </w:t>
      </w:r>
      <w:r w:rsidR="00DA2CC3">
        <w:t xml:space="preserve">cloned </w:t>
      </w:r>
      <w:ins w:id="58" w:author="Brittany Barnwell" w:date="2016-07-11T15:04:00Z">
        <w:r w:rsidR="00B075F6">
          <w:t xml:space="preserve">multiple </w:t>
        </w:r>
        <w:r w:rsidR="00907930">
          <w:t>plasmids</w:t>
        </w:r>
      </w:ins>
      <w:r w:rsidR="00133AD6">
        <w:t xml:space="preserve"> </w:t>
      </w:r>
      <w:ins w:id="59" w:author="Brittany Barnwell" w:date="2016-07-11T15:04:00Z">
        <w:r w:rsidR="00907930">
          <w:t xml:space="preserve">to now contain a selectable marker of </w:t>
        </w:r>
        <w:proofErr w:type="spellStart"/>
        <w:r w:rsidR="00907930">
          <w:t>blasticidin</w:t>
        </w:r>
        <w:proofErr w:type="spellEnd"/>
        <w:r w:rsidR="00907930">
          <w:t xml:space="preserve"> instead of </w:t>
        </w:r>
        <w:proofErr w:type="spellStart"/>
        <w:r w:rsidR="00907930">
          <w:t>puromycin</w:t>
        </w:r>
      </w:ins>
      <w:proofErr w:type="spellEnd"/>
      <w:ins w:id="60" w:author="Brittany Barnwell" w:date="2016-07-11T15:08:00Z">
        <w:r w:rsidR="003C1B64">
          <w:t>.</w:t>
        </w:r>
      </w:ins>
      <w:r w:rsidR="00172370">
        <w:t xml:space="preserve"> </w:t>
      </w:r>
      <w:ins w:id="61" w:author="Brittany Barnwell" w:date="2016-07-11T15:08:00Z">
        <w:r w:rsidR="003C1B64">
          <w:t xml:space="preserve">Upon </w:t>
        </w:r>
        <w:r w:rsidR="000E087B">
          <w:t>diagnostic analysis, the</w:t>
        </w:r>
        <w:r w:rsidR="005D2B84">
          <w:t xml:space="preserve"> correct plasm</w:t>
        </w:r>
        <w:r w:rsidR="000E087B">
          <w:t xml:space="preserve">ids will have a band around </w:t>
        </w:r>
      </w:ins>
      <w:r w:rsidR="00CB5EEB">
        <w:t>6500</w:t>
      </w:r>
      <w:ins w:id="62" w:author="Brittany Barnwell" w:date="2016-07-11T15:08:00Z">
        <w:r w:rsidR="000E087B">
          <w:t xml:space="preserve"> base pairs and another band around 400 b</w:t>
        </w:r>
      </w:ins>
      <w:ins w:id="63" w:author="Brittany Barnwell" w:date="2016-07-11T15:11:00Z">
        <w:r w:rsidR="000E087B">
          <w:t>ase pairs in size</w:t>
        </w:r>
      </w:ins>
      <w:ins w:id="64" w:author="Brittany Barnwell" w:date="2016-07-11T15:08:00Z">
        <w:r w:rsidR="000E087B">
          <w:t xml:space="preserve">. </w:t>
        </w:r>
      </w:ins>
      <w:ins w:id="65" w:author="Brittany Barnwell" w:date="2016-07-11T15:11:00Z">
        <w:r w:rsidR="000E087B">
          <w:t xml:space="preserve">Diagnostic analysis </w:t>
        </w:r>
      </w:ins>
      <w:ins w:id="66" w:author="Brittany Barnwell" w:date="2016-07-11T15:13:00Z">
        <w:r w:rsidR="00A77F0A">
          <w:t xml:space="preserve">of colonies </w:t>
        </w:r>
      </w:ins>
      <w:ins w:id="67" w:author="Brittany Barnwell" w:date="2016-07-11T15:11:00Z">
        <w:r w:rsidR="000E087B">
          <w:t>that produces a smear on the gel or does not have a band around 400 base pairs is incorrect.</w:t>
        </w:r>
      </w:ins>
    </w:p>
    <w:p w14:paraId="3AAB6AFC" w14:textId="77777777" w:rsidR="00005355" w:rsidRDefault="00005355"/>
    <w:p w14:paraId="5F867883" w14:textId="3CFA4677" w:rsidR="00D44E25" w:rsidRPr="00A71AF7" w:rsidRDefault="004D1FE2">
      <w:r>
        <w:rPr>
          <w:b/>
        </w:rPr>
        <w:lastRenderedPageBreak/>
        <w:t xml:space="preserve">Conclusion </w:t>
      </w:r>
      <w:bookmarkStart w:id="68" w:name="_GoBack"/>
      <w:bookmarkEnd w:id="68"/>
      <w:r>
        <w:rPr>
          <w:b/>
        </w:rPr>
        <w:t xml:space="preserve">– </w:t>
      </w:r>
      <w:ins w:id="69" w:author="Brittany Barnwell" w:date="2016-07-11T15:13:00Z">
        <w:r w:rsidR="00662C80">
          <w:t>This work is still in progress as certain plasmids</w:t>
        </w:r>
      </w:ins>
      <w:r w:rsidR="00F445FB">
        <w:t xml:space="preserve"> </w:t>
      </w:r>
      <w:ins w:id="70" w:author="Brittany Barnwell" w:date="2016-07-11T15:13:00Z">
        <w:r w:rsidR="00662C80">
          <w:t xml:space="preserve">are more difficult to clone than others. </w:t>
        </w:r>
      </w:ins>
      <w:ins w:id="71" w:author="Brittany Barnwell" w:date="2016-07-11T15:02:00Z">
        <w:r w:rsidR="00FE3799">
          <w:t>T</w:t>
        </w:r>
        <w:r w:rsidR="000056E4">
          <w:t>hese new</w:t>
        </w:r>
      </w:ins>
      <w:ins w:id="72" w:author="Brittany Barnwell" w:date="2016-07-11T15:17:00Z">
        <w:r w:rsidR="007532EB">
          <w:t>ly constructed</w:t>
        </w:r>
      </w:ins>
      <w:ins w:id="73" w:author="Brittany Barnwell" w:date="2016-07-11T15:02:00Z">
        <w:r w:rsidR="000056E4">
          <w:t xml:space="preserve"> plasmids </w:t>
        </w:r>
      </w:ins>
      <w:ins w:id="74" w:author="Brittany Barnwell" w:date="2016-07-11T15:14:00Z">
        <w:r w:rsidR="00FE3799">
          <w:t xml:space="preserve">will be used </w:t>
        </w:r>
      </w:ins>
      <w:ins w:id="75" w:author="Brittany Barnwell" w:date="2016-07-11T15:02:00Z">
        <w:r w:rsidR="000056E4">
          <w:t xml:space="preserve">to produce </w:t>
        </w:r>
      </w:ins>
      <w:proofErr w:type="spellStart"/>
      <w:ins w:id="76" w:author="Brittany Barnwell" w:date="2016-07-11T15:14:00Z">
        <w:r w:rsidR="00FE3799">
          <w:t>lenti</w:t>
        </w:r>
      </w:ins>
      <w:ins w:id="77" w:author="Brittany Barnwell" w:date="2016-07-11T15:02:00Z">
        <w:r w:rsidR="000056E4">
          <w:t>virus</w:t>
        </w:r>
        <w:proofErr w:type="spellEnd"/>
        <w:r w:rsidR="000056E4">
          <w:t xml:space="preserve"> and infect cells in order to </w:t>
        </w:r>
      </w:ins>
      <w:ins w:id="78" w:author="Brittany Barnwell" w:date="2016-07-11T15:03:00Z">
        <w:r w:rsidR="000056E4">
          <w:t>manipulate</w:t>
        </w:r>
      </w:ins>
      <w:ins w:id="79" w:author="Brittany Barnwell" w:date="2016-07-11T15:02:00Z">
        <w:r w:rsidR="000056E4">
          <w:t xml:space="preserve"> </w:t>
        </w:r>
      </w:ins>
      <w:ins w:id="80" w:author="Brittany Barnwell" w:date="2016-07-11T15:17:00Z">
        <w:r w:rsidR="003C5F54">
          <w:t>a</w:t>
        </w:r>
      </w:ins>
      <w:ins w:id="81" w:author="Brittany Barnwell" w:date="2016-07-11T15:02:00Z">
        <w:r w:rsidR="000056E4">
          <w:t xml:space="preserve"> particular gene expression in human cell lines.</w:t>
        </w:r>
      </w:ins>
      <w:ins w:id="82" w:author="Dylan Siegler" w:date="2016-07-11T18:23:00Z">
        <w:r w:rsidR="00426B5E">
          <w:t xml:space="preserve"> </w:t>
        </w:r>
      </w:ins>
    </w:p>
    <w:sectPr w:rsidR="00D44E25" w:rsidRPr="00A71AF7" w:rsidSect="00A87B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35554"/>
    <w:multiLevelType w:val="hybridMultilevel"/>
    <w:tmpl w:val="76B6AD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304"/>
    <w:rsid w:val="00005355"/>
    <w:rsid w:val="000056E4"/>
    <w:rsid w:val="00020BD5"/>
    <w:rsid w:val="000304AD"/>
    <w:rsid w:val="000312FC"/>
    <w:rsid w:val="00032B6B"/>
    <w:rsid w:val="000516B7"/>
    <w:rsid w:val="00051FB1"/>
    <w:rsid w:val="00052635"/>
    <w:rsid w:val="0005663F"/>
    <w:rsid w:val="0005763D"/>
    <w:rsid w:val="00073C49"/>
    <w:rsid w:val="000744C6"/>
    <w:rsid w:val="00075376"/>
    <w:rsid w:val="000E087B"/>
    <w:rsid w:val="000E4BFE"/>
    <w:rsid w:val="000E59AA"/>
    <w:rsid w:val="000F6ACA"/>
    <w:rsid w:val="00101A4C"/>
    <w:rsid w:val="001026A3"/>
    <w:rsid w:val="00103A9B"/>
    <w:rsid w:val="00103BEB"/>
    <w:rsid w:val="00104D4B"/>
    <w:rsid w:val="00114124"/>
    <w:rsid w:val="00116D7E"/>
    <w:rsid w:val="00130C18"/>
    <w:rsid w:val="00133AD6"/>
    <w:rsid w:val="0015147F"/>
    <w:rsid w:val="0015727B"/>
    <w:rsid w:val="001635EC"/>
    <w:rsid w:val="00172370"/>
    <w:rsid w:val="00177DC4"/>
    <w:rsid w:val="0018136A"/>
    <w:rsid w:val="001A09F0"/>
    <w:rsid w:val="001B03B8"/>
    <w:rsid w:val="001C1D83"/>
    <w:rsid w:val="001D1720"/>
    <w:rsid w:val="001D4B08"/>
    <w:rsid w:val="001D506D"/>
    <w:rsid w:val="001D587A"/>
    <w:rsid w:val="001D7A4A"/>
    <w:rsid w:val="001E48E0"/>
    <w:rsid w:val="001F187B"/>
    <w:rsid w:val="001F624B"/>
    <w:rsid w:val="00204A96"/>
    <w:rsid w:val="00205336"/>
    <w:rsid w:val="002058AD"/>
    <w:rsid w:val="00211312"/>
    <w:rsid w:val="00212923"/>
    <w:rsid w:val="00212CA5"/>
    <w:rsid w:val="00213F33"/>
    <w:rsid w:val="002316ED"/>
    <w:rsid w:val="002530D7"/>
    <w:rsid w:val="00266B2C"/>
    <w:rsid w:val="002673BD"/>
    <w:rsid w:val="00275E8E"/>
    <w:rsid w:val="00284753"/>
    <w:rsid w:val="00287D1A"/>
    <w:rsid w:val="0029298D"/>
    <w:rsid w:val="002B1736"/>
    <w:rsid w:val="002B57AF"/>
    <w:rsid w:val="002B6346"/>
    <w:rsid w:val="002C10B2"/>
    <w:rsid w:val="002C303F"/>
    <w:rsid w:val="002F7D32"/>
    <w:rsid w:val="00302CBF"/>
    <w:rsid w:val="00302F07"/>
    <w:rsid w:val="00306F59"/>
    <w:rsid w:val="00313338"/>
    <w:rsid w:val="003209FB"/>
    <w:rsid w:val="00324C8B"/>
    <w:rsid w:val="00330F5D"/>
    <w:rsid w:val="00334EA4"/>
    <w:rsid w:val="00351193"/>
    <w:rsid w:val="003563FA"/>
    <w:rsid w:val="00362C8D"/>
    <w:rsid w:val="00365806"/>
    <w:rsid w:val="003830E8"/>
    <w:rsid w:val="003A433F"/>
    <w:rsid w:val="003A7C0C"/>
    <w:rsid w:val="003B2399"/>
    <w:rsid w:val="003C1B64"/>
    <w:rsid w:val="003C5F54"/>
    <w:rsid w:val="003D4DF3"/>
    <w:rsid w:val="003E0B95"/>
    <w:rsid w:val="003F7F90"/>
    <w:rsid w:val="00412CB9"/>
    <w:rsid w:val="00414AC7"/>
    <w:rsid w:val="00426B5E"/>
    <w:rsid w:val="004435C0"/>
    <w:rsid w:val="004554E6"/>
    <w:rsid w:val="0046644C"/>
    <w:rsid w:val="004769C3"/>
    <w:rsid w:val="004964C0"/>
    <w:rsid w:val="004A4376"/>
    <w:rsid w:val="004A6CEC"/>
    <w:rsid w:val="004C535A"/>
    <w:rsid w:val="004D1FE2"/>
    <w:rsid w:val="004D57D2"/>
    <w:rsid w:val="004D6EC3"/>
    <w:rsid w:val="004E53A1"/>
    <w:rsid w:val="004F083B"/>
    <w:rsid w:val="004F5AC0"/>
    <w:rsid w:val="005063FB"/>
    <w:rsid w:val="00512310"/>
    <w:rsid w:val="005370D5"/>
    <w:rsid w:val="00542149"/>
    <w:rsid w:val="00546056"/>
    <w:rsid w:val="0055569D"/>
    <w:rsid w:val="005635B6"/>
    <w:rsid w:val="0058375E"/>
    <w:rsid w:val="005D2B84"/>
    <w:rsid w:val="005D6EEC"/>
    <w:rsid w:val="005F4EEC"/>
    <w:rsid w:val="005F56EC"/>
    <w:rsid w:val="005F602E"/>
    <w:rsid w:val="00605D9F"/>
    <w:rsid w:val="00613FF9"/>
    <w:rsid w:val="00662C80"/>
    <w:rsid w:val="0066709C"/>
    <w:rsid w:val="00685C36"/>
    <w:rsid w:val="00695574"/>
    <w:rsid w:val="00697578"/>
    <w:rsid w:val="006B2FA8"/>
    <w:rsid w:val="006C12A9"/>
    <w:rsid w:val="006C30B9"/>
    <w:rsid w:val="006C5563"/>
    <w:rsid w:val="006D2D12"/>
    <w:rsid w:val="006E0352"/>
    <w:rsid w:val="006F0223"/>
    <w:rsid w:val="006F5B77"/>
    <w:rsid w:val="006F5CB9"/>
    <w:rsid w:val="00710D96"/>
    <w:rsid w:val="007221DA"/>
    <w:rsid w:val="007303B5"/>
    <w:rsid w:val="00737793"/>
    <w:rsid w:val="00751095"/>
    <w:rsid w:val="007528BA"/>
    <w:rsid w:val="007532EB"/>
    <w:rsid w:val="00756F04"/>
    <w:rsid w:val="00761A9B"/>
    <w:rsid w:val="00775ABB"/>
    <w:rsid w:val="00785140"/>
    <w:rsid w:val="007D5916"/>
    <w:rsid w:val="007E176E"/>
    <w:rsid w:val="007F6D79"/>
    <w:rsid w:val="008013D2"/>
    <w:rsid w:val="00823C21"/>
    <w:rsid w:val="008273D0"/>
    <w:rsid w:val="00842E0A"/>
    <w:rsid w:val="00843CF6"/>
    <w:rsid w:val="008615FB"/>
    <w:rsid w:val="0086370E"/>
    <w:rsid w:val="00870C83"/>
    <w:rsid w:val="00882DDC"/>
    <w:rsid w:val="008877F2"/>
    <w:rsid w:val="008B256B"/>
    <w:rsid w:val="008D08A7"/>
    <w:rsid w:val="008E0E6D"/>
    <w:rsid w:val="009041BD"/>
    <w:rsid w:val="00904304"/>
    <w:rsid w:val="00907930"/>
    <w:rsid w:val="009137C8"/>
    <w:rsid w:val="009220FC"/>
    <w:rsid w:val="009259D0"/>
    <w:rsid w:val="009503AB"/>
    <w:rsid w:val="00953D2A"/>
    <w:rsid w:val="009829C4"/>
    <w:rsid w:val="009950DF"/>
    <w:rsid w:val="009A0F83"/>
    <w:rsid w:val="009B0D49"/>
    <w:rsid w:val="009D3A29"/>
    <w:rsid w:val="009F3BEF"/>
    <w:rsid w:val="00A004B9"/>
    <w:rsid w:val="00A220FF"/>
    <w:rsid w:val="00A32995"/>
    <w:rsid w:val="00A401E0"/>
    <w:rsid w:val="00A46378"/>
    <w:rsid w:val="00A638E7"/>
    <w:rsid w:val="00A645B7"/>
    <w:rsid w:val="00A64690"/>
    <w:rsid w:val="00A70B79"/>
    <w:rsid w:val="00A71AF7"/>
    <w:rsid w:val="00A7316C"/>
    <w:rsid w:val="00A7551C"/>
    <w:rsid w:val="00A77F0A"/>
    <w:rsid w:val="00A87B31"/>
    <w:rsid w:val="00A96185"/>
    <w:rsid w:val="00AB0F52"/>
    <w:rsid w:val="00AB28FE"/>
    <w:rsid w:val="00AC4AE1"/>
    <w:rsid w:val="00B075F6"/>
    <w:rsid w:val="00B12058"/>
    <w:rsid w:val="00B152CB"/>
    <w:rsid w:val="00B35D57"/>
    <w:rsid w:val="00B4176D"/>
    <w:rsid w:val="00B5326B"/>
    <w:rsid w:val="00B53F96"/>
    <w:rsid w:val="00B56AC8"/>
    <w:rsid w:val="00B7143E"/>
    <w:rsid w:val="00B7777E"/>
    <w:rsid w:val="00B92582"/>
    <w:rsid w:val="00B95DB7"/>
    <w:rsid w:val="00BB0069"/>
    <w:rsid w:val="00BD25D0"/>
    <w:rsid w:val="00C1128E"/>
    <w:rsid w:val="00C131FD"/>
    <w:rsid w:val="00C14EAE"/>
    <w:rsid w:val="00C273EC"/>
    <w:rsid w:val="00C655F6"/>
    <w:rsid w:val="00C81A35"/>
    <w:rsid w:val="00C85060"/>
    <w:rsid w:val="00C92EB8"/>
    <w:rsid w:val="00CA193F"/>
    <w:rsid w:val="00CA3A9F"/>
    <w:rsid w:val="00CB5EEB"/>
    <w:rsid w:val="00CE7E5C"/>
    <w:rsid w:val="00CF292D"/>
    <w:rsid w:val="00CF524A"/>
    <w:rsid w:val="00CF602D"/>
    <w:rsid w:val="00D11F71"/>
    <w:rsid w:val="00D20AAE"/>
    <w:rsid w:val="00D227C4"/>
    <w:rsid w:val="00D258DD"/>
    <w:rsid w:val="00D278CC"/>
    <w:rsid w:val="00D43C0D"/>
    <w:rsid w:val="00D44E25"/>
    <w:rsid w:val="00D55BFB"/>
    <w:rsid w:val="00D7017D"/>
    <w:rsid w:val="00D720E6"/>
    <w:rsid w:val="00D90AEF"/>
    <w:rsid w:val="00DA2CC3"/>
    <w:rsid w:val="00DB2DB2"/>
    <w:rsid w:val="00DB33FB"/>
    <w:rsid w:val="00DC7320"/>
    <w:rsid w:val="00DD0888"/>
    <w:rsid w:val="00DD1DE1"/>
    <w:rsid w:val="00DD6B18"/>
    <w:rsid w:val="00E21892"/>
    <w:rsid w:val="00E26598"/>
    <w:rsid w:val="00E41B2A"/>
    <w:rsid w:val="00E475E8"/>
    <w:rsid w:val="00E529FD"/>
    <w:rsid w:val="00E833D7"/>
    <w:rsid w:val="00E84F47"/>
    <w:rsid w:val="00E85C72"/>
    <w:rsid w:val="00EA18B2"/>
    <w:rsid w:val="00EB4DEE"/>
    <w:rsid w:val="00EB7E1D"/>
    <w:rsid w:val="00EC3AC4"/>
    <w:rsid w:val="00EC4F97"/>
    <w:rsid w:val="00EC5C47"/>
    <w:rsid w:val="00EC68FE"/>
    <w:rsid w:val="00F008D2"/>
    <w:rsid w:val="00F2093C"/>
    <w:rsid w:val="00F3201E"/>
    <w:rsid w:val="00F445FB"/>
    <w:rsid w:val="00F46522"/>
    <w:rsid w:val="00F65AEE"/>
    <w:rsid w:val="00F7353D"/>
    <w:rsid w:val="00F763DF"/>
    <w:rsid w:val="00FA6B42"/>
    <w:rsid w:val="00FA6B6C"/>
    <w:rsid w:val="00FC1126"/>
    <w:rsid w:val="00FE3799"/>
    <w:rsid w:val="00FE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623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2F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F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F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F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F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A8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1F187B"/>
  </w:style>
  <w:style w:type="paragraph" w:styleId="ListParagraph">
    <w:name w:val="List Paragraph"/>
    <w:basedOn w:val="Normal"/>
    <w:uiPriority w:val="34"/>
    <w:qFormat/>
    <w:rsid w:val="007F6D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B2FA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FA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FA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FA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FA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FA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FA8"/>
    <w:rPr>
      <w:rFonts w:ascii="Lucida Grande" w:hAnsi="Lucida Grande"/>
      <w:sz w:val="18"/>
      <w:szCs w:val="18"/>
    </w:rPr>
  </w:style>
  <w:style w:type="paragraph" w:styleId="Revision">
    <w:name w:val="Revision"/>
    <w:hidden/>
    <w:uiPriority w:val="99"/>
    <w:semiHidden/>
    <w:rsid w:val="001F187B"/>
  </w:style>
  <w:style w:type="paragraph" w:styleId="ListParagraph">
    <w:name w:val="List Paragraph"/>
    <w:basedOn w:val="Normal"/>
    <w:uiPriority w:val="34"/>
    <w:qFormat/>
    <w:rsid w:val="007F6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F0E6A4-6D10-CF47-9E58-FDB935871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Siegler</dc:creator>
  <cp:keywords/>
  <dc:description/>
  <cp:lastModifiedBy>Dylan Siegler</cp:lastModifiedBy>
  <cp:revision>77</cp:revision>
  <dcterms:created xsi:type="dcterms:W3CDTF">2016-07-12T13:09:00Z</dcterms:created>
  <dcterms:modified xsi:type="dcterms:W3CDTF">2016-07-12T15:07:00Z</dcterms:modified>
</cp:coreProperties>
</file>